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0" w:line="240" w:lineRule="auto"/>
        <w:rPr>
          <w:rFonts w:ascii="Calibri Light" w:cs="Calibri Light" w:hAnsi="Calibri Light" w:eastAsia="Calibri Light"/>
          <w:caps w:val="0"/>
          <w:smallCaps w:val="0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Fonts w:ascii="Calibri Light" w:hAnsi="Calibri Light"/>
          <w:caps w:val="0"/>
          <w:smallCaps w:val="0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Assignment description</w:t>
      </w:r>
      <w:r>
        <w:rPr>
          <w:rFonts w:ascii="Calibri Light" w:hAnsi="Calibri Light" w:hint="default"/>
          <w:caps w:val="0"/>
          <w:smallCaps w:val="0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 </w:t>
      </w:r>
    </w:p>
    <w:p>
      <w:pPr>
        <w:pStyle w:val="Corpo"/>
        <w:spacing w:after="0" w:line="240" w:lineRule="auto"/>
        <w:rPr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would like you to analyze and present elaborated data from an agricultural application map.</w:t>
      </w:r>
    </w:p>
    <w:p>
      <w:pPr>
        <w:pStyle w:val="Corpo"/>
        <w:spacing w:after="0" w:line="240" w:lineRule="auto"/>
        <w:rPr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yield maps are georeferenced files created by agricoltural machinery (such as tractors, harvester, etc.) containing the actual result of harvesting products on the field. In this case, you have a harvesting in the Jolanda Di Savoia plains.</w:t>
      </w:r>
    </w:p>
    <w:p>
      <w:pPr>
        <w:pStyle w:val="Corpo"/>
        <w:spacing w:after="0" w:line="240" w:lineRule="auto"/>
        <w:rPr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Below is a brief description of the attributes of the file: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Longitudin/Latitudine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geo-references of the acquisitions, CSR is in EPSG:4326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RESAKG 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amount of the product harvested acquired, kg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VELOCITA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the speed of the harvester, in km/h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AREA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the area harvested since the last acquisition, in mq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UMIDITA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the average relative humidity of the product</w:t>
      </w:r>
    </w:p>
    <w:p>
      <w:pPr>
        <w:pStyle w:val="Corpo"/>
        <w:spacing w:after="0" w:line="240" w:lineRule="auto"/>
        <w:rPr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 will have to process the following: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  <w:spacing w:after="0" w:line="240" w:lineRule="auto"/>
        <w:rPr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the data shall be treated to cleanse them for further processing (explain the steps taken).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  <w:spacing w:after="0" w:line="240" w:lineRule="auto"/>
        <w:rPr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spatially interpolate the resulted data (explain the algorithm/s used, input data format, output data format).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</w:p>
    <w:p>
      <w:pPr>
        <w:pStyle w:val="Corpo"/>
        <w:spacing w:after="0" w:line="240" w:lineRule="auto"/>
        <w:rPr>
          <w:del w:id="0" w:date="2025-02-19T20:44:17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correlate the results with an average vegetational vigor index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of your choice calculated over the last year for that field</w:t>
      </w:r>
    </w:p>
    <w:p>
      <w:pPr>
        <w:pStyle w:val="Corpo"/>
        <w:spacing w:after="0" w:line="240" w:lineRule="auto"/>
        <w:ind w:left="708" w:firstLine="0"/>
        <w:rPr>
          <w:del w:id="1" w:date="2025-02-19T20:44:17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2" w:date="2025-02-19T20:44:17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 </w:delText>
        </w:r>
      </w:del>
    </w:p>
    <w:p>
      <w:pPr>
        <w:pStyle w:val="Corpo"/>
        <w:spacing w:after="0" w:line="240" w:lineRule="auto"/>
        <w:rPr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3" w:date="2025-02-19T20:44:17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The response should be returned paginated with page size 10.</w:delText>
        </w:r>
      </w:del>
      <w:del w:id="4" w:date="2025-02-19T20:44:17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del w:id="5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6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 </w:delText>
        </w:r>
      </w:del>
    </w:p>
    <w:p>
      <w:pPr>
        <w:pStyle w:val="Corpo"/>
        <w:spacing w:after="0" w:line="240" w:lineRule="auto"/>
        <w:rPr>
          <w:del w:id="7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8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Guidelines</w:delText>
        </w:r>
      </w:del>
      <w:del w:id="9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del w:id="10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11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 xml:space="preserve">• </w:delText>
        </w:r>
      </w:del>
      <w:del w:id="12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The result code should be implemented in Python</w:delText>
        </w:r>
      </w:del>
      <w:del w:id="13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del w:id="14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15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 xml:space="preserve">• </w:delText>
        </w:r>
      </w:del>
      <w:del w:id="16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You can use any framework you desire, and any tool you wish.</w:delText>
        </w:r>
      </w:del>
      <w:del w:id="17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del w:id="18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19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 xml:space="preserve">• </w:delText>
        </w:r>
      </w:del>
      <w:del w:id="20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You should enclose the code in a Jupiter notebook, with both code, images and explaining text.</w:delText>
        </w:r>
      </w:del>
      <w:del w:id="21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del w:id="22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23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 xml:space="preserve">• </w:delText>
        </w:r>
      </w:del>
      <w:del w:id="24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Any other extra feature/idea can be included, it will be considered as a bonus.</w:delText>
        </w:r>
      </w:del>
      <w:del w:id="25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del w:id="26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27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 </w:delText>
        </w:r>
      </w:del>
    </w:p>
    <w:p>
      <w:pPr>
        <w:pStyle w:val="Corpo"/>
        <w:spacing w:after="0" w:line="240" w:lineRule="auto"/>
        <w:rPr>
          <w:del w:id="28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29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What we expect from you:</w:delText>
        </w:r>
      </w:del>
    </w:p>
    <w:p>
      <w:pPr>
        <w:pStyle w:val="Corpo"/>
        <w:spacing w:after="0" w:line="240" w:lineRule="auto"/>
        <w:rPr>
          <w:del w:id="30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31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 xml:space="preserve">• </w:delText>
        </w:r>
      </w:del>
      <w:del w:id="32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Upload project files (source code and any other files) to an online git repository of your choice</w:delText>
        </w:r>
      </w:del>
      <w:del w:id="33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  <w:del w:id="34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(in case a private repository, send us invitation).</w:delText>
        </w:r>
      </w:del>
      <w:del w:id="35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del w:id="36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37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 xml:space="preserve">• </w:delText>
        </w:r>
      </w:del>
      <w:del w:id="38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the notebook should contain:</w:delText>
        </w:r>
      </w:del>
      <w:del w:id="39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ind w:left="705" w:firstLine="0"/>
        <w:rPr>
          <w:del w:id="40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41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o Design decisions as well data base selection and data modeling decisions.</w:delText>
        </w:r>
      </w:del>
      <w:del w:id="42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ind w:left="705" w:firstLine="0"/>
        <w:rPr>
          <w:del w:id="43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44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o Instructions on how to test/build/deploy the application.</w:delText>
        </w:r>
      </w:del>
      <w:del w:id="45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del w:id="46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47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 xml:space="preserve">• </w:delText>
        </w:r>
      </w:del>
      <w:del w:id="48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Clean and readable source code.</w:delText>
        </w:r>
      </w:del>
      <w:del w:id="49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del w:id="50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51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 xml:space="preserve">• </w:delText>
        </w:r>
      </w:del>
      <w:del w:id="52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In case of an unfinished functionality please explain what went wrong:</w:delText>
        </w:r>
      </w:del>
      <w:del w:id="53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ind w:left="705" w:firstLine="0"/>
        <w:rPr>
          <w:del w:id="54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55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o In case of an unfinished implementation due to time management issues please indicate</w:delText>
        </w:r>
      </w:del>
      <w:del w:id="56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  <w:del w:id="57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the steps that you would follow, to finish it and a rough estimation.</w:delText>
        </w:r>
      </w:del>
      <w:del w:id="58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ind w:left="705" w:firstLine="0"/>
        <w:rPr>
          <w:del w:id="59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60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o In case of a bug please include details on how to reproduce it and your ideas or</w:delText>
        </w:r>
      </w:del>
      <w:del w:id="61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ind w:left="705" w:firstLine="0"/>
        <w:rPr>
          <w:ins w:id="62" w:date="2025-02-20T21:59:13Z" w:author="Roberth Ramón Paladines"/>
          <w:sz w:val="24"/>
          <w:szCs w:val="24"/>
          <w:lang w:val="en-US"/>
        </w:rPr>
      </w:pPr>
      <w:del w:id="63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suggestions on how to solve it.</w:delText>
        </w:r>
      </w:del>
      <w:del w:id="64" w:date="2025-02-20T21:58:49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</w:delText>
        </w:r>
      </w:del>
    </w:p>
    <w:p>
      <w:pPr>
        <w:pStyle w:val="Corpo"/>
        <w:spacing w:after="0" w:line="240" w:lineRule="auto"/>
        <w:rPr>
          <w:ins w:id="65" w:date="2025-02-20T21:59:13Z" w:author="Roberth Ramón Paladines"/>
          <w:sz w:val="24"/>
          <w:szCs w:val="24"/>
          <w:lang w:val="en-US"/>
        </w:rPr>
      </w:pPr>
    </w:p>
    <w:p>
      <w:pPr>
        <w:pStyle w:val="Corpo"/>
        <w:spacing w:after="0" w:line="240" w:lineRule="auto"/>
        <w:rPr>
          <w:del w:id="66" w:date="2025-02-20T21:58:49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after="0" w:line="240" w:lineRule="auto"/>
        <w:rPr>
          <w:del w:id="67" w:date="2025-02-20T21:59:08Z" w:author="Roberth Ramón Paladines"/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del w:id="68" w:date="2025-02-20T21:59:08Z" w:author="Roberth Ramón Paladines">
        <w:r>
          <w:rPr>
            <w:caps w:val="0"/>
            <w:smallCaps w:val="0"/>
            <w:outline w:val="0"/>
            <w:color w:val="000000"/>
            <w:sz w:val="24"/>
            <w:szCs w:val="24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  </w:delText>
        </w:r>
      </w:del>
    </w:p>
    <w:p>
      <w:pPr>
        <w:pStyle w:val="Corpo"/>
        <w:spacing w:after="0" w:line="240" w:lineRule="auto"/>
        <w:rPr>
          <w:caps w:val="0"/>
          <w:smallCap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Good luck!</w:t>
      </w:r>
      <w:r>
        <w:rPr>
          <w:caps w:val="0"/>
          <w:smallCaps w:val="0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</w:pPr>
      <w:r>
        <w:rPr>
          <w:caps w:val="0"/>
          <w:smallCaps w:val="0"/>
          <w:outline w:val="0"/>
          <w:color w:val="000000"/>
          <w:u w:color="000000"/>
          <w:lang w:val="it-IT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